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EC6F" w14:textId="77777777" w:rsidR="003F45C6" w:rsidRDefault="003F45C6" w:rsidP="004C3CAB">
      <w:pPr>
        <w:pStyle w:val="NoSpacing"/>
      </w:pPr>
      <w:r w:rsidRPr="003F45C6">
        <w:t>Your personal statement is an important part of the review process for our faculty members as they consider your application. They want to know about your relevant background, work experience, career goals, and why you are interested in the program. In other words, discuss the qualifications that make you a strong candidate for the program and explain why the curriculum, faculty expertise, or other aspects of the program are of interest to you. The statement should be 500-800 words.</w:t>
      </w:r>
    </w:p>
    <w:p w14:paraId="5F42F8AE" w14:textId="77777777" w:rsidR="004C3CAB" w:rsidRPr="003F45C6" w:rsidRDefault="004C3CAB" w:rsidP="004C3CAB">
      <w:pPr>
        <w:pStyle w:val="NoSpacing"/>
        <w:rPr>
          <w:sz w:val="26"/>
          <w:szCs w:val="26"/>
        </w:rPr>
      </w:pPr>
    </w:p>
    <w:p w14:paraId="06A6856A" w14:textId="7835E894" w:rsidR="003F45C6" w:rsidRDefault="003F45C6" w:rsidP="004C3CAB">
      <w:pPr>
        <w:pStyle w:val="NoSpacing"/>
      </w:pPr>
      <w:r>
        <w:t>PERSONAL STATEMENT 500-800 Words</w:t>
      </w:r>
    </w:p>
    <w:p w14:paraId="30E911B0" w14:textId="77777777" w:rsidR="003F45C6" w:rsidRDefault="003F45C6" w:rsidP="004C3CAB">
      <w:pPr>
        <w:pStyle w:val="NoSpacing"/>
      </w:pPr>
    </w:p>
    <w:p w14:paraId="047ADBF3" w14:textId="3B242DFF" w:rsidR="004C3CAB" w:rsidRPr="004C3CAB" w:rsidDel="00A97AF7" w:rsidRDefault="004C3CAB" w:rsidP="004C3CAB">
      <w:pPr>
        <w:pStyle w:val="NoSpacing"/>
        <w:rPr>
          <w:del w:id="0" w:author="Victoria Goodwin" w:date="2024-03-20T16:35:00Z"/>
        </w:rPr>
      </w:pPr>
    </w:p>
    <w:p w14:paraId="72C95939" w14:textId="0AEFF0EA" w:rsidR="00F70598" w:rsidRDefault="00F70598" w:rsidP="00F70598">
      <w:pPr>
        <w:pStyle w:val="NoSpacing"/>
      </w:pPr>
      <w:commentRangeStart w:id="1"/>
      <w:r>
        <w:t xml:space="preserve">This past year </w:t>
      </w:r>
      <w:commentRangeEnd w:id="1"/>
      <w:r w:rsidR="00551B24">
        <w:rPr>
          <w:rStyle w:val="CommentReference"/>
        </w:rPr>
        <w:commentReference w:id="1"/>
      </w:r>
      <w:r>
        <w:t xml:space="preserve">I have enjoyed working as an Associate Director of Admissions and Admissions Counselor through the Kelley School of Business. </w:t>
      </w:r>
      <w:r w:rsidR="00D32C70">
        <w:t xml:space="preserve">I have </w:t>
      </w:r>
      <w:r w:rsidR="004C072F">
        <w:t>worked</w:t>
      </w:r>
      <w:r w:rsidR="00D32C70">
        <w:t xml:space="preserve"> with students across a variety of backgrounds to help them find their place at Kelley.</w:t>
      </w:r>
      <w:r w:rsidR="004C072F">
        <w:t xml:space="preserve"> </w:t>
      </w:r>
      <w:commentRangeStart w:id="2"/>
      <w:r w:rsidR="00690501">
        <w:t>My</w:t>
      </w:r>
      <w:r w:rsidR="004C072F">
        <w:t xml:space="preserve"> desire for growth in this area led me to initially</w:t>
      </w:r>
      <w:r>
        <w:t xml:space="preserve"> look at a Higher Education degree </w:t>
      </w:r>
      <w:r w:rsidR="004C072F">
        <w:t xml:space="preserve">as </w:t>
      </w:r>
      <w:r w:rsidR="00690501">
        <w:t>a</w:t>
      </w:r>
      <w:r w:rsidR="004C072F">
        <w:t xml:space="preserve"> logical next step</w:t>
      </w:r>
      <w:r>
        <w:t xml:space="preserve">. While that is a great option, it just didn’t pique my interest in the way I would have hoped. </w:t>
      </w:r>
      <w:commentRangeEnd w:id="2"/>
      <w:r w:rsidR="006C7144">
        <w:rPr>
          <w:rStyle w:val="CommentReference"/>
        </w:rPr>
        <w:commentReference w:id="2"/>
      </w:r>
      <w:r w:rsidR="00553738">
        <w:t>As I was</w:t>
      </w:r>
      <w:r>
        <w:t xml:space="preserve"> browsing </w:t>
      </w:r>
      <w:r w:rsidR="00690501">
        <w:t>potential degree paths offered at Indiana University</w:t>
      </w:r>
      <w:r>
        <w:t xml:space="preserve">, I found information about the International and Comparative Education program and was </w:t>
      </w:r>
      <w:del w:id="3" w:author="Victoria Goodwin" w:date="2024-03-20T16:18:00Z">
        <w:r w:rsidDel="006C7144">
          <w:delText xml:space="preserve">quickly </w:delText>
        </w:r>
      </w:del>
      <w:r>
        <w:t xml:space="preserve">drawn </w:t>
      </w:r>
      <w:del w:id="4" w:author="Victoria Goodwin" w:date="2024-03-20T16:18:00Z">
        <w:r w:rsidDel="006C7144">
          <w:delText xml:space="preserve">into </w:delText>
        </w:r>
      </w:del>
      <w:ins w:id="5" w:author="Victoria Goodwin" w:date="2024-03-20T16:18:00Z">
        <w:r w:rsidR="006C7144">
          <w:t>to</w:t>
        </w:r>
        <w:r w:rsidR="006C7144">
          <w:t xml:space="preserve"> </w:t>
        </w:r>
      </w:ins>
      <w:r>
        <w:t>the global focus of the curriculum.</w:t>
      </w:r>
      <w:r w:rsidR="00C939EC">
        <w:t xml:space="preserve"> I</w:t>
      </w:r>
      <w:r w:rsidR="00690501">
        <w:t>’</w:t>
      </w:r>
      <w:r w:rsidR="00C939EC">
        <w:t xml:space="preserve">m </w:t>
      </w:r>
      <w:del w:id="6" w:author="Victoria Goodwin" w:date="2024-03-20T16:30:00Z">
        <w:r w:rsidR="00C939EC" w:rsidDel="00551B24">
          <w:delText xml:space="preserve">also </w:delText>
        </w:r>
      </w:del>
      <w:r w:rsidR="00C939EC">
        <w:t xml:space="preserve">very </w:t>
      </w:r>
      <w:del w:id="7" w:author="Victoria Goodwin" w:date="2024-03-20T16:30:00Z">
        <w:r w:rsidR="00C939EC" w:rsidDel="000C7832">
          <w:delText xml:space="preserve">excited </w:delText>
        </w:r>
      </w:del>
      <w:ins w:id="8" w:author="Victoria Goodwin" w:date="2024-03-20T16:30:00Z">
        <w:r w:rsidR="000C7832">
          <w:t>interested in</w:t>
        </w:r>
      </w:ins>
      <w:del w:id="9" w:author="Victoria Goodwin" w:date="2024-03-20T16:30:00Z">
        <w:r w:rsidR="00C939EC" w:rsidDel="000C7832">
          <w:delText>about</w:delText>
        </w:r>
      </w:del>
      <w:r w:rsidR="00C939EC">
        <w:t xml:space="preserve"> the option for specialization within the program</w:t>
      </w:r>
      <w:del w:id="10" w:author="Victoria Goodwin" w:date="2024-03-20T16:30:00Z">
        <w:r w:rsidR="00C939EC" w:rsidDel="00551B24">
          <w:delText>,</w:delText>
        </w:r>
      </w:del>
      <w:r w:rsidR="00C939EC">
        <w:t xml:space="preserve"> </w:t>
      </w:r>
      <w:commentRangeStart w:id="11"/>
      <w:r w:rsidR="00C939EC">
        <w:t>as that can provide an opportunity to tailor to my specific interests and career goals</w:t>
      </w:r>
      <w:commentRangeEnd w:id="11"/>
      <w:r w:rsidR="006C7144">
        <w:rPr>
          <w:rStyle w:val="CommentReference"/>
        </w:rPr>
        <w:commentReference w:id="11"/>
      </w:r>
      <w:r w:rsidR="00C939EC">
        <w:t xml:space="preserve">. </w:t>
      </w:r>
      <w:r w:rsidR="00770720">
        <w:t xml:space="preserve">After researching this program, I am </w:t>
      </w:r>
      <w:del w:id="12" w:author="Victoria Goodwin" w:date="2024-03-20T16:31:00Z">
        <w:r w:rsidR="00770720" w:rsidDel="000C7832">
          <w:delText xml:space="preserve">really </w:delText>
        </w:r>
      </w:del>
      <w:r w:rsidR="00770720">
        <w:t xml:space="preserve">excited about the </w:t>
      </w:r>
      <w:r w:rsidR="00680A2D">
        <w:t>prospects</w:t>
      </w:r>
      <w:r w:rsidR="00770720">
        <w:t xml:space="preserve"> ahead of me and look forward to </w:t>
      </w:r>
      <w:r w:rsidR="00680A2D">
        <w:t>expanding my perspective with the International and Comparative Education program</w:t>
      </w:r>
      <w:r w:rsidR="00770720">
        <w:t>.</w:t>
      </w:r>
      <w:r>
        <w:t xml:space="preserve"> </w:t>
      </w:r>
    </w:p>
    <w:p w14:paraId="4E45ADB0" w14:textId="77777777" w:rsidR="00F70598" w:rsidRDefault="00F70598" w:rsidP="00F70598">
      <w:pPr>
        <w:pStyle w:val="NoSpacing"/>
      </w:pPr>
    </w:p>
    <w:p w14:paraId="282CDF98" w14:textId="74F75305" w:rsidR="00E31E19" w:rsidRDefault="00F70598" w:rsidP="00F70598">
      <w:pPr>
        <w:pStyle w:val="NoSpacing"/>
      </w:pPr>
      <w:r>
        <w:t>My interests have alwa</w:t>
      </w:r>
      <w:ins w:id="13" w:author="Victoria Goodwin" w:date="2024-03-20T16:18:00Z">
        <w:r w:rsidR="006C7144">
          <w:t xml:space="preserve">ys involved </w:t>
        </w:r>
      </w:ins>
      <w:del w:id="14" w:author="Victoria Goodwin" w:date="2024-03-20T16:18:00Z">
        <w:r w:rsidDel="006C7144">
          <w:delText xml:space="preserve">ys </w:delText>
        </w:r>
        <w:r w:rsidR="00680A2D" w:rsidDel="006C7144">
          <w:delText>been drawn</w:delText>
        </w:r>
        <w:r w:rsidDel="006C7144">
          <w:delText xml:space="preserve"> towards </w:delText>
        </w:r>
      </w:del>
      <w:r>
        <w:t>an international perspective, which began with a</w:t>
      </w:r>
      <w:ins w:id="15" w:author="Victoria Goodwin" w:date="2024-03-20T16:18:00Z">
        <w:r w:rsidR="006C7144">
          <w:t xml:space="preserve">n </w:t>
        </w:r>
      </w:ins>
      <w:del w:id="16" w:author="Victoria Goodwin" w:date="2024-03-20T16:18:00Z">
        <w:r w:rsidDel="006C7144">
          <w:delText xml:space="preserve"> very </w:delText>
        </w:r>
      </w:del>
      <w:r>
        <w:t xml:space="preserve">early </w:t>
      </w:r>
      <w:r w:rsidR="00770720">
        <w:t>fascination with</w:t>
      </w:r>
      <w:r>
        <w:t xml:space="preserve"> Japan and the Japanese language. When it was time for me to </w:t>
      </w:r>
      <w:del w:id="17" w:author="Victoria Goodwin" w:date="2024-03-20T16:19:00Z">
        <w:r w:rsidDel="006C7144">
          <w:delText>choose a foreign language to study</w:delText>
        </w:r>
      </w:del>
      <w:ins w:id="18" w:author="Victoria Goodwin" w:date="2024-03-20T16:19:00Z">
        <w:r w:rsidR="006C7144">
          <w:t>study a foreign language</w:t>
        </w:r>
      </w:ins>
      <w:r>
        <w:t xml:space="preserve"> in high school, I was thrilled </w:t>
      </w:r>
      <w:r w:rsidR="00BA25BA">
        <w:t xml:space="preserve">to hear my school offered </w:t>
      </w:r>
      <w:r>
        <w:t xml:space="preserve">Japanese and </w:t>
      </w:r>
      <w:del w:id="19" w:author="Victoria Goodwin" w:date="2024-03-20T16:31:00Z">
        <w:r w:rsidDel="000C7832">
          <w:delText xml:space="preserve">that </w:delText>
        </w:r>
      </w:del>
      <w:ins w:id="20" w:author="Victoria Goodwin" w:date="2024-03-20T16:31:00Z">
        <w:r w:rsidR="000C7832">
          <w:t>it</w:t>
        </w:r>
        <w:r w:rsidR="000C7832">
          <w:t xml:space="preserve"> </w:t>
        </w:r>
      </w:ins>
      <w:r>
        <w:t>quickly became a favorite class</w:t>
      </w:r>
      <w:del w:id="21" w:author="Victoria Goodwin" w:date="2024-03-20T16:19:00Z">
        <w:r w:rsidDel="006C7144">
          <w:delText xml:space="preserve"> throughout </w:delText>
        </w:r>
        <w:r w:rsidR="00971ADD" w:rsidDel="006C7144">
          <w:delText>my</w:delText>
        </w:r>
        <w:r w:rsidDel="006C7144">
          <w:delText xml:space="preserve"> four years</w:delText>
        </w:r>
      </w:del>
      <w:r>
        <w:t xml:space="preserve">. At Indiana University, I continued my language and culture study </w:t>
      </w:r>
      <w:r w:rsidR="00971ADD">
        <w:t>by</w:t>
      </w:r>
      <w:r>
        <w:t xml:space="preserve"> pursu</w:t>
      </w:r>
      <w:r w:rsidR="00971ADD">
        <w:t>ing</w:t>
      </w:r>
      <w:r>
        <w:t xml:space="preserve"> a major in East Asian Languages and Cultures.</w:t>
      </w:r>
      <w:r w:rsidR="00BA25BA">
        <w:t xml:space="preserve"> </w:t>
      </w:r>
      <w:r w:rsidR="00AE5C20">
        <w:t xml:space="preserve">During my studies, </w:t>
      </w:r>
      <w:commentRangeStart w:id="22"/>
      <w:r w:rsidR="00AE5C20">
        <w:t>I also explored some Linguistics courses</w:t>
      </w:r>
      <w:commentRangeEnd w:id="22"/>
      <w:r w:rsidR="00EF4BC2">
        <w:rPr>
          <w:rStyle w:val="CommentReference"/>
        </w:rPr>
        <w:commentReference w:id="22"/>
      </w:r>
      <w:r w:rsidR="00AE5C20">
        <w:t>. This approach to language study introduced me to a more science-based path for learning about world cultures</w:t>
      </w:r>
      <w:r w:rsidR="00BA25BA">
        <w:t xml:space="preserve">. I </w:t>
      </w:r>
      <w:del w:id="23" w:author="Victoria Goodwin" w:date="2024-03-20T16:32:00Z">
        <w:r w:rsidR="00BA25BA" w:rsidDel="000C7832">
          <w:delText xml:space="preserve">really </w:delText>
        </w:r>
      </w:del>
      <w:ins w:id="24" w:author="Victoria Goodwin" w:date="2024-03-20T16:32:00Z">
        <w:r w:rsidR="000C7832">
          <w:t>greatly</w:t>
        </w:r>
        <w:r w:rsidR="000C7832">
          <w:t xml:space="preserve"> </w:t>
        </w:r>
      </w:ins>
      <w:r w:rsidR="00BA25BA">
        <w:t xml:space="preserve">enjoyed this area of study and </w:t>
      </w:r>
      <w:r w:rsidR="00521EA7">
        <w:t xml:space="preserve">by the time I added </w:t>
      </w:r>
      <w:commentRangeStart w:id="25"/>
      <w:r w:rsidR="00521EA7">
        <w:t xml:space="preserve">Linguistics as a second major </w:t>
      </w:r>
      <w:commentRangeEnd w:id="25"/>
      <w:r w:rsidR="00451C84">
        <w:rPr>
          <w:rStyle w:val="CommentReference"/>
        </w:rPr>
        <w:commentReference w:id="25"/>
      </w:r>
      <w:r w:rsidR="00521EA7">
        <w:t xml:space="preserve">I was </w:t>
      </w:r>
      <w:del w:id="26" w:author="Victoria Goodwin" w:date="2024-03-20T16:21:00Z">
        <w:r w:rsidR="00521EA7" w:rsidDel="00451C84">
          <w:delText>already almost</w:delText>
        </w:r>
      </w:del>
      <w:ins w:id="27" w:author="Victoria Goodwin" w:date="2024-03-20T16:21:00Z">
        <w:r w:rsidR="00451C84">
          <w:t>nearly</w:t>
        </w:r>
      </w:ins>
      <w:r w:rsidR="00521EA7">
        <w:t xml:space="preserve"> halfway through the degree requirements. </w:t>
      </w:r>
    </w:p>
    <w:p w14:paraId="4D126D24" w14:textId="77777777" w:rsidR="00E31E19" w:rsidRDefault="00E31E19" w:rsidP="00F70598">
      <w:pPr>
        <w:pStyle w:val="NoSpacing"/>
      </w:pPr>
    </w:p>
    <w:p w14:paraId="63B58B69" w14:textId="48B7B85C" w:rsidR="00F70598" w:rsidRDefault="00E84659" w:rsidP="00F70598">
      <w:pPr>
        <w:pStyle w:val="NoSpacing"/>
      </w:pPr>
      <w:r>
        <w:t xml:space="preserve">After university, I taught English in Japan for a year through </w:t>
      </w:r>
      <w:commentRangeStart w:id="28"/>
      <w:proofErr w:type="spellStart"/>
      <w:r>
        <w:t>Interac</w:t>
      </w:r>
      <w:proofErr w:type="spellEnd"/>
      <w:ins w:id="29" w:author="Victoria Goodwin" w:date="2024-03-20T16:32:00Z">
        <w:r w:rsidR="000C7832">
          <w:t>, and</w:t>
        </w:r>
      </w:ins>
      <w:r>
        <w:t xml:space="preserve"> </w:t>
      </w:r>
      <w:commentRangeEnd w:id="28"/>
      <w:r w:rsidR="00451C84">
        <w:rPr>
          <w:rStyle w:val="CommentReference"/>
        </w:rPr>
        <w:commentReference w:id="28"/>
      </w:r>
      <w:del w:id="30" w:author="Victoria Goodwin" w:date="2024-03-20T16:32:00Z">
        <w:r w:rsidDel="000C7832">
          <w:delText>experiencin</w:delText>
        </w:r>
      </w:del>
      <w:ins w:id="31" w:author="Victoria Goodwin" w:date="2024-03-20T16:32:00Z">
        <w:r w:rsidR="000C7832">
          <w:t>experienc</w:t>
        </w:r>
      </w:ins>
      <w:ins w:id="32" w:author="Victoria Goodwin" w:date="2024-03-20T16:33:00Z">
        <w:r w:rsidR="000C7832">
          <w:t>ed</w:t>
        </w:r>
      </w:ins>
      <w:del w:id="33" w:author="Victoria Goodwin" w:date="2024-03-20T16:33:00Z">
        <w:r w:rsidDel="000C7832">
          <w:delText>g</w:delText>
        </w:r>
      </w:del>
      <w:r>
        <w:t xml:space="preserve"> the </w:t>
      </w:r>
      <w:ins w:id="34" w:author="Victoria Goodwin" w:date="2024-03-20T16:33:00Z">
        <w:r w:rsidR="000C7832">
          <w:t xml:space="preserve">Japanese </w:t>
        </w:r>
      </w:ins>
      <w:r>
        <w:t>culture first-hand and on my own. I saw how their school system</w:t>
      </w:r>
      <w:ins w:id="35" w:author="Victoria Goodwin" w:date="2024-03-20T16:22:00Z">
        <w:r w:rsidR="00451C84">
          <w:t>s</w:t>
        </w:r>
      </w:ins>
      <w:r>
        <w:t xml:space="preserve"> </w:t>
      </w:r>
      <w:del w:id="36" w:author="Victoria Goodwin" w:date="2024-03-20T16:22:00Z">
        <w:r w:rsidDel="00451C84">
          <w:delText xml:space="preserve">varied </w:delText>
        </w:r>
      </w:del>
      <w:ins w:id="37" w:author="Victoria Goodwin" w:date="2024-03-20T16:22:00Z">
        <w:r w:rsidR="00451C84">
          <w:t>vary</w:t>
        </w:r>
        <w:r w:rsidR="00451C84">
          <w:t xml:space="preserve"> </w:t>
        </w:r>
      </w:ins>
      <w:r>
        <w:t>from my own schooling in the US.</w:t>
      </w:r>
      <w:r w:rsidR="00F70598">
        <w:t xml:space="preserve"> </w:t>
      </w:r>
      <w:r w:rsidR="00E31E19">
        <w:t xml:space="preserve">Through that program, I </w:t>
      </w:r>
      <w:r>
        <w:t>taught</w:t>
      </w:r>
      <w:r w:rsidR="0029427D">
        <w:t xml:space="preserve"> </w:t>
      </w:r>
      <w:r>
        <w:t>approximately</w:t>
      </w:r>
      <w:r w:rsidR="00E31E19">
        <w:t xml:space="preserve"> 500 students</w:t>
      </w:r>
      <w:r>
        <w:t xml:space="preserve"> weekly</w:t>
      </w:r>
      <w:r w:rsidR="00E31E19">
        <w:t xml:space="preserve"> </w:t>
      </w:r>
      <w:del w:id="38" w:author="Victoria Goodwin" w:date="2024-03-20T16:33:00Z">
        <w:r w:rsidR="00E31E19" w:rsidDel="000C7832">
          <w:delText xml:space="preserve">at </w:delText>
        </w:r>
      </w:del>
      <w:ins w:id="39" w:author="Victoria Goodwin" w:date="2024-03-20T16:33:00Z">
        <w:r w:rsidR="000C7832">
          <w:t>between</w:t>
        </w:r>
        <w:r w:rsidR="000C7832">
          <w:t xml:space="preserve"> </w:t>
        </w:r>
      </w:ins>
      <w:r w:rsidR="00E31E19">
        <w:t xml:space="preserve">two different high schools. </w:t>
      </w:r>
      <w:commentRangeStart w:id="40"/>
      <w:r w:rsidR="00D33554">
        <w:t>One of my best memories was when I was asked to help a</w:t>
      </w:r>
      <w:r w:rsidR="00E31E19">
        <w:t xml:space="preserve"> student</w:t>
      </w:r>
      <w:r w:rsidR="00D33554">
        <w:t>, Sumire,</w:t>
      </w:r>
      <w:r w:rsidR="00E31E19">
        <w:t xml:space="preserve"> prepare for </w:t>
      </w:r>
      <w:r w:rsidR="00D33554">
        <w:t>her</w:t>
      </w:r>
      <w:r w:rsidR="00E31E19">
        <w:t xml:space="preserve"> speech contest. She had some vocabulary </w:t>
      </w:r>
      <w:r w:rsidR="00D33554">
        <w:t>that was giving her trouble as a native Japanese speaker</w:t>
      </w:r>
      <w:r w:rsidR="00E31E19">
        <w:t>, such as “girl” and “world”. I was able to put my Linguistics skills to use and break down these words to simpler sounds</w:t>
      </w:r>
      <w:r w:rsidR="00D33554">
        <w:t>—</w:t>
      </w:r>
      <w:r w:rsidR="00E31E19">
        <w:t>even drawing a diagram to illustrate how the “r” and “l” in these words are formed differently</w:t>
      </w:r>
      <w:r w:rsidR="00D33554">
        <w:t xml:space="preserve"> in the mouth</w:t>
      </w:r>
      <w:r w:rsidR="00E31E19">
        <w:t xml:space="preserve">. </w:t>
      </w:r>
      <w:commentRangeEnd w:id="40"/>
      <w:r w:rsidR="00451C84">
        <w:rPr>
          <w:rStyle w:val="CommentReference"/>
        </w:rPr>
        <w:commentReference w:id="40"/>
      </w:r>
      <w:r w:rsidR="00D33554">
        <w:t xml:space="preserve">It was exciting to work with </w:t>
      </w:r>
      <w:r w:rsidR="004F5FE6">
        <w:t>Sumire</w:t>
      </w:r>
      <w:r w:rsidR="00D33554">
        <w:t xml:space="preserve"> on these skills and see her growth.</w:t>
      </w:r>
      <w:r w:rsidR="004F5FE6">
        <w:t xml:space="preserve"> I attended her speech competition at a local university and, while she didn’t win, </w:t>
      </w:r>
      <w:del w:id="41" w:author="Victoria Goodwin" w:date="2024-03-20T16:33:00Z">
        <w:r w:rsidR="004F5FE6" w:rsidDel="002D0231">
          <w:delText xml:space="preserve">I told her </w:delText>
        </w:r>
      </w:del>
      <w:r w:rsidR="004F5FE6">
        <w:t xml:space="preserve">I was </w:t>
      </w:r>
      <w:ins w:id="42" w:author="Victoria Goodwin" w:date="2024-03-20T16:33:00Z">
        <w:r w:rsidR="002D0231">
          <w:t xml:space="preserve">immensely </w:t>
        </w:r>
      </w:ins>
      <w:r w:rsidR="004F5FE6">
        <w:t xml:space="preserve">proud of her </w:t>
      </w:r>
      <w:ins w:id="43" w:author="Victoria Goodwin" w:date="2024-03-20T16:34:00Z">
        <w:r w:rsidR="002D0231">
          <w:t>improvement</w:t>
        </w:r>
      </w:ins>
      <w:del w:id="44" w:author="Victoria Goodwin" w:date="2024-03-20T16:34:00Z">
        <w:r w:rsidR="004F5FE6" w:rsidDel="002D0231">
          <w:delText>achievement</w:delText>
        </w:r>
      </w:del>
      <w:r w:rsidR="004F5FE6">
        <w:t>.</w:t>
      </w:r>
    </w:p>
    <w:p w14:paraId="0128A87C" w14:textId="498CDA76" w:rsidR="00C84D3B" w:rsidRDefault="00C84D3B" w:rsidP="00F70598">
      <w:pPr>
        <w:pStyle w:val="NoSpacing"/>
      </w:pPr>
    </w:p>
    <w:p w14:paraId="6FBF98E5" w14:textId="22405293" w:rsidR="00EC50D9" w:rsidDel="00A97AF7" w:rsidRDefault="00EB1A52" w:rsidP="00EC50D9">
      <w:pPr>
        <w:pStyle w:val="NoSpacing"/>
        <w:rPr>
          <w:del w:id="45" w:author="Victoria Goodwin" w:date="2024-03-20T16:35:00Z"/>
        </w:rPr>
      </w:pPr>
      <w:r>
        <w:t xml:space="preserve">As I have grown in my professional life, I have improved </w:t>
      </w:r>
      <w:ins w:id="46" w:author="Victoria Goodwin" w:date="2024-03-20T16:34:00Z">
        <w:r w:rsidR="00A97AF7">
          <w:t xml:space="preserve">on </w:t>
        </w:r>
      </w:ins>
      <w:r>
        <w:t>my</w:t>
      </w:r>
      <w:ins w:id="47" w:author="Victoria Goodwin" w:date="2024-03-20T16:34:00Z">
        <w:r w:rsidR="00A97AF7">
          <w:t xml:space="preserve"> own</w:t>
        </w:r>
      </w:ins>
      <w:r>
        <w:t xml:space="preserve"> communication and leadership skills. </w:t>
      </w:r>
      <w:commentRangeStart w:id="48"/>
      <w:r>
        <w:t xml:space="preserve">In my role at the Kelley School, I need to relay detailed information in a way that can be clearly understood by prospective students and their families. </w:t>
      </w:r>
      <w:commentRangeEnd w:id="48"/>
      <w:r w:rsidR="00451C84">
        <w:rPr>
          <w:rStyle w:val="CommentReference"/>
        </w:rPr>
        <w:commentReference w:id="48"/>
      </w:r>
      <w:r w:rsidR="00575AD5">
        <w:t>These students come from a broad range of backgrounds and cultures, so I must always be ready to meet them where they are. Additionally, I supervise student works and advise student organizations</w:t>
      </w:r>
      <w:r w:rsidR="0021398D">
        <w:t>. As a leader, I find it important to ensure I am communicating what needs to be done, but I must also place trust in others to complete the task. I also make sure they know I am there for any assistance they may need along the way.</w:t>
      </w:r>
      <w:r w:rsidR="004C3CAB">
        <w:t xml:space="preserve"> </w:t>
      </w:r>
      <w:r w:rsidR="00EC50D9">
        <w:t xml:space="preserve">I know these skills I’ve developed would be an asset in pursuing a degree through the International and Comparative Education </w:t>
      </w:r>
      <w:commentRangeStart w:id="49"/>
      <w:r w:rsidR="00EC50D9">
        <w:t xml:space="preserve">program. </w:t>
      </w:r>
      <w:commentRangeEnd w:id="49"/>
      <w:r w:rsidR="00F86043">
        <w:rPr>
          <w:rStyle w:val="CommentReference"/>
        </w:rPr>
        <w:commentReference w:id="49"/>
      </w:r>
    </w:p>
    <w:p w14:paraId="22245796" w14:textId="77777777" w:rsidR="00EC50D9" w:rsidRDefault="00EC50D9" w:rsidP="00F70598">
      <w:pPr>
        <w:pStyle w:val="NoSpacing"/>
      </w:pPr>
    </w:p>
    <w:sectPr w:rsidR="00EC50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Victoria Goodwin" w:date="2024-03-20T16:27:00Z" w:initials="VG">
    <w:p w14:paraId="76C00C04" w14:textId="60C880CA" w:rsidR="00551B24" w:rsidRDefault="00551B24">
      <w:pPr>
        <w:pStyle w:val="CommentText"/>
      </w:pPr>
      <w:r>
        <w:rPr>
          <w:rStyle w:val="CommentReference"/>
        </w:rPr>
        <w:annotationRef/>
      </w:r>
      <w:r>
        <w:t>Maybe say “Since (your start date)”</w:t>
      </w:r>
      <w:r>
        <w:br/>
      </w:r>
      <w:r>
        <w:br/>
        <w:t>“Since April of 2023, I have enjoyed…”</w:t>
      </w:r>
    </w:p>
  </w:comment>
  <w:comment w:id="2" w:author="Victoria Goodwin" w:date="2024-03-20T16:14:00Z" w:initials="VG">
    <w:p w14:paraId="345B4E0A" w14:textId="5141592F" w:rsidR="006C7144" w:rsidRDefault="006C7144">
      <w:pPr>
        <w:pStyle w:val="CommentText"/>
      </w:pPr>
      <w:r>
        <w:rPr>
          <w:rStyle w:val="CommentReference"/>
        </w:rPr>
        <w:annotationRef/>
      </w:r>
      <w:r>
        <w:t xml:space="preserve">I see what you’re doing here, but I think it might be a good idea to remove this. You’re already setting a kind of clinical tone—which is fine, but you almost make it sound like your application to this program was an afterthought or maybe you’re glossing over the fact that you didn’t get into the other program. </w:t>
      </w:r>
      <w:r>
        <w:br/>
      </w:r>
      <w:r>
        <w:br/>
        <w:t>Just try to make this application sound like a first option priority.</w:t>
      </w:r>
    </w:p>
  </w:comment>
  <w:comment w:id="11" w:author="Victoria Goodwin" w:date="2024-03-20T16:16:00Z" w:initials="VG">
    <w:p w14:paraId="2E933EC0" w14:textId="5BAD56E9" w:rsidR="006C7144" w:rsidRDefault="006C7144">
      <w:pPr>
        <w:pStyle w:val="CommentText"/>
      </w:pPr>
      <w:r>
        <w:rPr>
          <w:rStyle w:val="CommentReference"/>
        </w:rPr>
        <w:annotationRef/>
      </w:r>
      <w:r>
        <w:t>What are those? Just a couple quick things that indicate that 1) you know what the program offers and 2) You reveal a bit more of your personal interests.</w:t>
      </w:r>
    </w:p>
  </w:comment>
  <w:comment w:id="22" w:author="Victoria Goodwin" w:date="2024-03-20T16:19:00Z" w:initials="VG">
    <w:p w14:paraId="142190CB" w14:textId="09214440" w:rsidR="00EF4BC2" w:rsidRDefault="00EF4BC2">
      <w:pPr>
        <w:pStyle w:val="CommentText"/>
      </w:pPr>
      <w:r>
        <w:rPr>
          <w:rStyle w:val="CommentReference"/>
        </w:rPr>
        <w:annotationRef/>
      </w:r>
      <w:r>
        <w:t>List a couple of your favorites here.</w:t>
      </w:r>
      <w:r>
        <w:br/>
      </w:r>
      <w:r>
        <w:br/>
        <w:t>“…I also explored some linguistics courses—my favorite being ____.”</w:t>
      </w:r>
    </w:p>
  </w:comment>
  <w:comment w:id="25" w:author="Victoria Goodwin" w:date="2024-03-20T16:21:00Z" w:initials="VG">
    <w:p w14:paraId="41AEFBAD" w14:textId="007778E3" w:rsidR="00451C84" w:rsidRDefault="00451C84">
      <w:pPr>
        <w:pStyle w:val="CommentText"/>
      </w:pPr>
      <w:r>
        <w:rPr>
          <w:rStyle w:val="CommentReference"/>
        </w:rPr>
        <w:annotationRef/>
      </w:r>
      <w:r>
        <w:t>When did you add this double major? Sophomore year?</w:t>
      </w:r>
    </w:p>
  </w:comment>
  <w:comment w:id="28" w:author="Victoria Goodwin" w:date="2024-03-20T16:21:00Z" w:initials="VG">
    <w:p w14:paraId="1B71A182" w14:textId="56EFB603" w:rsidR="00451C84" w:rsidRDefault="00451C84">
      <w:pPr>
        <w:pStyle w:val="CommentText"/>
      </w:pPr>
      <w:r>
        <w:rPr>
          <w:rStyle w:val="CommentReference"/>
        </w:rPr>
        <w:annotationRef/>
      </w:r>
      <w:r>
        <w:t>I assume this is the correct spelling of the program/company, but I want to point it out on the off chance it does need to be “interact”</w:t>
      </w:r>
    </w:p>
  </w:comment>
  <w:comment w:id="40" w:author="Victoria Goodwin" w:date="2024-03-20T16:22:00Z" w:initials="VG">
    <w:p w14:paraId="72B0EB71" w14:textId="1412E895" w:rsidR="00451C84" w:rsidRDefault="00451C84">
      <w:pPr>
        <w:pStyle w:val="CommentText"/>
      </w:pPr>
      <w:r>
        <w:rPr>
          <w:rStyle w:val="CommentReference"/>
        </w:rPr>
        <w:annotationRef/>
      </w:r>
      <w:r>
        <w:t>Love this</w:t>
      </w:r>
      <w:proofErr w:type="gramStart"/>
      <w:r>
        <w:t xml:space="preserve">! </w:t>
      </w:r>
      <w:proofErr w:type="gramEnd"/>
    </w:p>
  </w:comment>
  <w:comment w:id="48" w:author="Victoria Goodwin" w:date="2024-03-20T16:24:00Z" w:initials="VG">
    <w:p w14:paraId="0A5EC336" w14:textId="7A47E251" w:rsidR="00451C84" w:rsidRDefault="00451C84">
      <w:pPr>
        <w:pStyle w:val="CommentText"/>
      </w:pPr>
      <w:r>
        <w:rPr>
          <w:rStyle w:val="CommentReference"/>
        </w:rPr>
        <w:annotationRef/>
      </w:r>
      <w:r>
        <w:t>Does this also include the difficult conversations you have to have when a student is declined for Kelley? That’s such a useful skill—to be able to deliver bad news clearly while providing alternate options. If you have the word count left, you might add that here.</w:t>
      </w:r>
    </w:p>
  </w:comment>
  <w:comment w:id="49" w:author="Victoria Goodwin" w:date="2024-03-20T16:35:00Z" w:initials="VG">
    <w:p w14:paraId="3D63B2FC" w14:textId="046FC3C8" w:rsidR="00F86043" w:rsidRDefault="00F86043">
      <w:pPr>
        <w:pStyle w:val="CommentText"/>
      </w:pPr>
      <w:r>
        <w:rPr>
          <w:rStyle w:val="CommentReference"/>
        </w:rPr>
        <w:annotationRef/>
      </w:r>
      <w:r>
        <w:t>Currently sitting at 594 words, so you’ve got a little room to grow if you need it in some of the above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C00C04" w15:done="0"/>
  <w15:commentEx w15:paraId="345B4E0A" w15:done="0"/>
  <w15:commentEx w15:paraId="2E933EC0" w15:done="0"/>
  <w15:commentEx w15:paraId="142190CB" w15:done="0"/>
  <w15:commentEx w15:paraId="41AEFBAD" w15:done="0"/>
  <w15:commentEx w15:paraId="1B71A182" w15:done="0"/>
  <w15:commentEx w15:paraId="72B0EB71" w15:done="0"/>
  <w15:commentEx w15:paraId="0A5EC336" w15:done="0"/>
  <w15:commentEx w15:paraId="3D63B2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72957F7" w16cex:dateUtc="2024-03-20T20:27:00Z"/>
  <w16cex:commentExtensible w16cex:durableId="4F8350B4" w16cex:dateUtc="2024-03-20T20:14:00Z"/>
  <w16cex:commentExtensible w16cex:durableId="2966C791" w16cex:dateUtc="2024-03-20T20:16:00Z"/>
  <w16cex:commentExtensible w16cex:durableId="5854EE53" w16cex:dateUtc="2024-03-20T20:19:00Z"/>
  <w16cex:commentExtensible w16cex:durableId="51D61C2D" w16cex:dateUtc="2024-03-20T20:21:00Z"/>
  <w16cex:commentExtensible w16cex:durableId="75C605AD" w16cex:dateUtc="2024-03-20T20:21:00Z"/>
  <w16cex:commentExtensible w16cex:durableId="5D9AE7E6" w16cex:dateUtc="2024-03-20T20:22:00Z"/>
  <w16cex:commentExtensible w16cex:durableId="0CE93F52" w16cex:dateUtc="2024-03-20T20:24:00Z"/>
  <w16cex:commentExtensible w16cex:durableId="6E91DDBF" w16cex:dateUtc="2024-03-20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C00C04" w16cid:durableId="472957F7"/>
  <w16cid:commentId w16cid:paraId="345B4E0A" w16cid:durableId="4F8350B4"/>
  <w16cid:commentId w16cid:paraId="2E933EC0" w16cid:durableId="2966C791"/>
  <w16cid:commentId w16cid:paraId="142190CB" w16cid:durableId="5854EE53"/>
  <w16cid:commentId w16cid:paraId="41AEFBAD" w16cid:durableId="51D61C2D"/>
  <w16cid:commentId w16cid:paraId="1B71A182" w16cid:durableId="75C605AD"/>
  <w16cid:commentId w16cid:paraId="72B0EB71" w16cid:durableId="5D9AE7E6"/>
  <w16cid:commentId w16cid:paraId="0A5EC336" w16cid:durableId="0CE93F52"/>
  <w16cid:commentId w16cid:paraId="3D63B2FC" w16cid:durableId="6E91DD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ia Goodwin">
    <w15:presenceInfo w15:providerId="Windows Live" w15:userId="2eee06960bd35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C6"/>
    <w:rsid w:val="000C7832"/>
    <w:rsid w:val="000D3489"/>
    <w:rsid w:val="001A06C6"/>
    <w:rsid w:val="001D4792"/>
    <w:rsid w:val="001E437C"/>
    <w:rsid w:val="00203C55"/>
    <w:rsid w:val="0021398D"/>
    <w:rsid w:val="0029427D"/>
    <w:rsid w:val="002D0231"/>
    <w:rsid w:val="0031054E"/>
    <w:rsid w:val="00362880"/>
    <w:rsid w:val="003F45C6"/>
    <w:rsid w:val="00451C84"/>
    <w:rsid w:val="004C072F"/>
    <w:rsid w:val="004C3CAB"/>
    <w:rsid w:val="004F5FE6"/>
    <w:rsid w:val="00521EA7"/>
    <w:rsid w:val="00551B24"/>
    <w:rsid w:val="00553738"/>
    <w:rsid w:val="00575AD5"/>
    <w:rsid w:val="00675275"/>
    <w:rsid w:val="00680A2D"/>
    <w:rsid w:val="00690501"/>
    <w:rsid w:val="006B5288"/>
    <w:rsid w:val="006C7144"/>
    <w:rsid w:val="006E4592"/>
    <w:rsid w:val="00762B29"/>
    <w:rsid w:val="00770720"/>
    <w:rsid w:val="00971ADD"/>
    <w:rsid w:val="009D4B1E"/>
    <w:rsid w:val="00A97AF7"/>
    <w:rsid w:val="00AE5C20"/>
    <w:rsid w:val="00B1494E"/>
    <w:rsid w:val="00BA25BA"/>
    <w:rsid w:val="00BD2421"/>
    <w:rsid w:val="00C84D3B"/>
    <w:rsid w:val="00C939EC"/>
    <w:rsid w:val="00D17510"/>
    <w:rsid w:val="00D32C70"/>
    <w:rsid w:val="00D33554"/>
    <w:rsid w:val="00D472A7"/>
    <w:rsid w:val="00DB0E88"/>
    <w:rsid w:val="00DF118D"/>
    <w:rsid w:val="00E31E19"/>
    <w:rsid w:val="00E57B91"/>
    <w:rsid w:val="00E84659"/>
    <w:rsid w:val="00EB1A52"/>
    <w:rsid w:val="00EC50D9"/>
    <w:rsid w:val="00EF4BC2"/>
    <w:rsid w:val="00F70598"/>
    <w:rsid w:val="00F86043"/>
    <w:rsid w:val="00FD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A3D0"/>
  <w15:chartTrackingRefBased/>
  <w15:docId w15:val="{5F7DCF2B-F4F7-4DB3-8BBC-FD72D802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s-documents-description">
    <w:name w:val="cas-documents-description"/>
    <w:basedOn w:val="DefaultParagraphFont"/>
    <w:rsid w:val="003F45C6"/>
  </w:style>
  <w:style w:type="paragraph" w:styleId="NoSpacing">
    <w:name w:val="No Spacing"/>
    <w:uiPriority w:val="1"/>
    <w:qFormat/>
    <w:rsid w:val="003F45C6"/>
    <w:pPr>
      <w:spacing w:after="0" w:line="240" w:lineRule="auto"/>
    </w:pPr>
  </w:style>
  <w:style w:type="character" w:styleId="CommentReference">
    <w:name w:val="annotation reference"/>
    <w:basedOn w:val="DefaultParagraphFont"/>
    <w:uiPriority w:val="99"/>
    <w:semiHidden/>
    <w:unhideWhenUsed/>
    <w:rsid w:val="00DB0E88"/>
    <w:rPr>
      <w:sz w:val="16"/>
      <w:szCs w:val="16"/>
    </w:rPr>
  </w:style>
  <w:style w:type="paragraph" w:styleId="CommentText">
    <w:name w:val="annotation text"/>
    <w:basedOn w:val="Normal"/>
    <w:link w:val="CommentTextChar"/>
    <w:uiPriority w:val="99"/>
    <w:unhideWhenUsed/>
    <w:rsid w:val="00DB0E88"/>
    <w:pPr>
      <w:spacing w:line="240" w:lineRule="auto"/>
    </w:pPr>
    <w:rPr>
      <w:sz w:val="20"/>
      <w:szCs w:val="20"/>
    </w:rPr>
  </w:style>
  <w:style w:type="character" w:customStyle="1" w:styleId="CommentTextChar">
    <w:name w:val="Comment Text Char"/>
    <w:basedOn w:val="DefaultParagraphFont"/>
    <w:link w:val="CommentText"/>
    <w:uiPriority w:val="99"/>
    <w:rsid w:val="00DB0E88"/>
    <w:rPr>
      <w:sz w:val="20"/>
      <w:szCs w:val="20"/>
    </w:rPr>
  </w:style>
  <w:style w:type="paragraph" w:styleId="CommentSubject">
    <w:name w:val="annotation subject"/>
    <w:basedOn w:val="CommentText"/>
    <w:next w:val="CommentText"/>
    <w:link w:val="CommentSubjectChar"/>
    <w:uiPriority w:val="99"/>
    <w:semiHidden/>
    <w:unhideWhenUsed/>
    <w:rsid w:val="00DB0E88"/>
    <w:rPr>
      <w:b/>
      <w:bCs/>
    </w:rPr>
  </w:style>
  <w:style w:type="character" w:customStyle="1" w:styleId="CommentSubjectChar">
    <w:name w:val="Comment Subject Char"/>
    <w:basedOn w:val="CommentTextChar"/>
    <w:link w:val="CommentSubject"/>
    <w:uiPriority w:val="99"/>
    <w:semiHidden/>
    <w:rsid w:val="00DB0E88"/>
    <w:rPr>
      <w:b/>
      <w:bCs/>
      <w:sz w:val="20"/>
      <w:szCs w:val="20"/>
    </w:rPr>
  </w:style>
  <w:style w:type="paragraph" w:styleId="Revision">
    <w:name w:val="Revision"/>
    <w:hidden/>
    <w:uiPriority w:val="99"/>
    <w:semiHidden/>
    <w:rsid w:val="003628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4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Frame, Stephanie L</dc:creator>
  <cp:keywords/>
  <dc:description/>
  <cp:lastModifiedBy>Victoria Goodwin</cp:lastModifiedBy>
  <cp:revision>2</cp:revision>
  <dcterms:created xsi:type="dcterms:W3CDTF">2024-03-20T20:36:00Z</dcterms:created>
  <dcterms:modified xsi:type="dcterms:W3CDTF">2024-03-20T20:36:00Z</dcterms:modified>
</cp:coreProperties>
</file>